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Gerry,</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xml:space="preserve">On Thursday, September 24, 2015, John Palesis, Deborah </w:t>
      </w:r>
      <w:proofErr w:type="spellStart"/>
      <w:r w:rsidRPr="007D17B6">
        <w:rPr>
          <w:rFonts w:ascii="Arial" w:eastAsia="Times New Roman" w:hAnsi="Arial" w:cs="Arial"/>
          <w:sz w:val="24"/>
          <w:szCs w:val="24"/>
        </w:rPr>
        <w:t>DiazGranados</w:t>
      </w:r>
      <w:proofErr w:type="spellEnd"/>
      <w:r w:rsidRPr="007D17B6">
        <w:rPr>
          <w:rFonts w:ascii="Arial" w:eastAsia="Times New Roman" w:hAnsi="Arial" w:cs="Arial"/>
          <w:sz w:val="24"/>
          <w:szCs w:val="24"/>
        </w:rPr>
        <w:t>, and I reviewed progress on the Social Network Analysis. In brief, I am asking for your help:</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ind w:left="360"/>
        <w:rPr>
          <w:rFonts w:ascii="Arial" w:eastAsia="Times New Roman" w:hAnsi="Arial" w:cs="Arial"/>
          <w:sz w:val="24"/>
          <w:szCs w:val="24"/>
        </w:rPr>
      </w:pPr>
      <w:r w:rsidRPr="007D17B6">
        <w:rPr>
          <w:rFonts w:ascii="Arial" w:eastAsia="Times New Roman" w:hAnsi="Arial" w:cs="Arial"/>
          <w:sz w:val="24"/>
          <w:szCs w:val="24"/>
        </w:rPr>
        <w:t>The Grant Collaborations Dataset provided to us for the Social Network Analysis (SNA) project contains significant information that will allow us to:</w:t>
      </w:r>
    </w:p>
    <w:p w:rsidR="007D17B6" w:rsidRPr="007D17B6" w:rsidRDefault="007D17B6" w:rsidP="007D17B6">
      <w:pPr>
        <w:shd w:val="clear" w:color="auto" w:fill="FFFFFF"/>
        <w:spacing w:before="100" w:beforeAutospacing="1" w:after="100" w:afterAutospacing="1" w:line="240" w:lineRule="auto"/>
        <w:ind w:left="1395"/>
        <w:rPr>
          <w:rFonts w:ascii="Arial" w:eastAsia="Times New Roman" w:hAnsi="Arial" w:cs="Arial"/>
          <w:sz w:val="24"/>
          <w:szCs w:val="24"/>
        </w:rPr>
      </w:pPr>
      <w:r w:rsidRPr="007D17B6">
        <w:rPr>
          <w:rFonts w:ascii="Arial" w:eastAsia="Times New Roman" w:hAnsi="Arial" w:cs="Arial"/>
          <w:sz w:val="24"/>
          <w:szCs w:val="24"/>
        </w:rPr>
        <w:t>a)</w:t>
      </w:r>
      <w:r w:rsidRPr="007D17B6">
        <w:rPr>
          <w:rFonts w:ascii="Times New Roman" w:eastAsia="Times New Roman" w:hAnsi="Times New Roman" w:cs="Times New Roman"/>
          <w:sz w:val="14"/>
          <w:szCs w:val="14"/>
        </w:rPr>
        <w:t>      </w:t>
      </w:r>
      <w:r w:rsidRPr="007D17B6">
        <w:rPr>
          <w:rFonts w:ascii="Arial" w:eastAsia="Times New Roman" w:hAnsi="Arial" w:cs="Arial"/>
          <w:sz w:val="24"/>
          <w:szCs w:val="24"/>
        </w:rPr>
        <w:t> </w:t>
      </w:r>
      <w:proofErr w:type="gramStart"/>
      <w:r w:rsidRPr="007D17B6">
        <w:rPr>
          <w:rFonts w:ascii="Arial" w:eastAsia="Times New Roman" w:hAnsi="Arial" w:cs="Arial"/>
          <w:sz w:val="24"/>
          <w:szCs w:val="24"/>
        </w:rPr>
        <w:t>analyze</w:t>
      </w:r>
      <w:proofErr w:type="gramEnd"/>
      <w:r w:rsidRPr="007D17B6">
        <w:rPr>
          <w:rFonts w:ascii="Arial" w:eastAsia="Times New Roman" w:hAnsi="Arial" w:cs="Arial"/>
          <w:sz w:val="24"/>
          <w:szCs w:val="24"/>
        </w:rPr>
        <w:t xml:space="preserve"> collaboration patterns across individual investigators and across departments/units, </w:t>
      </w:r>
      <w:del w:id="0" w:author="Microsoft account" w:date="2015-09-26T17:03:00Z">
        <w:r w:rsidRPr="007D17B6" w:rsidDel="007D17B6">
          <w:rPr>
            <w:rFonts w:ascii="Arial" w:eastAsia="Times New Roman" w:hAnsi="Arial" w:cs="Arial"/>
            <w:sz w:val="24"/>
            <w:szCs w:val="24"/>
          </w:rPr>
          <w:delText>and</w:delText>
        </w:r>
      </w:del>
    </w:p>
    <w:p w:rsidR="007D17B6" w:rsidRDefault="007D17B6" w:rsidP="007D17B6">
      <w:pPr>
        <w:shd w:val="clear" w:color="auto" w:fill="FFFFFF"/>
        <w:spacing w:before="100" w:beforeAutospacing="1" w:after="100" w:afterAutospacing="1" w:line="240" w:lineRule="auto"/>
        <w:ind w:left="1395"/>
        <w:rPr>
          <w:ins w:id="1" w:author="Microsoft account" w:date="2015-09-26T17:04:00Z"/>
          <w:rFonts w:ascii="Arial" w:eastAsia="Times New Roman" w:hAnsi="Arial" w:cs="Arial"/>
          <w:sz w:val="24"/>
          <w:szCs w:val="24"/>
        </w:rPr>
      </w:pPr>
      <w:r w:rsidRPr="007D17B6">
        <w:rPr>
          <w:rFonts w:ascii="Arial" w:eastAsia="Times New Roman" w:hAnsi="Arial" w:cs="Arial"/>
          <w:sz w:val="24"/>
          <w:szCs w:val="24"/>
        </w:rPr>
        <w:t>b)</w:t>
      </w:r>
      <w:r w:rsidRPr="007D17B6">
        <w:rPr>
          <w:rFonts w:ascii="Times New Roman" w:eastAsia="Times New Roman" w:hAnsi="Times New Roman" w:cs="Times New Roman"/>
          <w:sz w:val="14"/>
          <w:szCs w:val="14"/>
        </w:rPr>
        <w:t>      </w:t>
      </w:r>
      <w:r w:rsidRPr="007D17B6">
        <w:rPr>
          <w:rFonts w:ascii="Arial" w:eastAsia="Times New Roman" w:hAnsi="Arial" w:cs="Arial"/>
          <w:sz w:val="24"/>
          <w:szCs w:val="24"/>
        </w:rPr>
        <w:t> </w:t>
      </w:r>
      <w:proofErr w:type="gramStart"/>
      <w:r w:rsidRPr="007D17B6">
        <w:rPr>
          <w:rFonts w:ascii="Arial" w:eastAsia="Times New Roman" w:hAnsi="Arial" w:cs="Arial"/>
          <w:sz w:val="24"/>
          <w:szCs w:val="24"/>
        </w:rPr>
        <w:t>describe</w:t>
      </w:r>
      <w:proofErr w:type="gramEnd"/>
      <w:r w:rsidRPr="007D17B6">
        <w:rPr>
          <w:rFonts w:ascii="Arial" w:eastAsia="Times New Roman" w:hAnsi="Arial" w:cs="Arial"/>
          <w:sz w:val="24"/>
          <w:szCs w:val="24"/>
        </w:rPr>
        <w:t xml:space="preserve"> how these patterns have evolved since 2004</w:t>
      </w:r>
      <w:ins w:id="2" w:author="Microsoft account" w:date="2015-09-26T17:04:00Z">
        <w:r>
          <w:rPr>
            <w:rFonts w:ascii="Arial" w:eastAsia="Times New Roman" w:hAnsi="Arial" w:cs="Arial"/>
            <w:sz w:val="24"/>
            <w:szCs w:val="24"/>
          </w:rPr>
          <w:t>, and</w:t>
        </w:r>
      </w:ins>
    </w:p>
    <w:p w:rsidR="007D17B6" w:rsidRPr="007D17B6" w:rsidRDefault="007D17B6" w:rsidP="007D17B6">
      <w:pPr>
        <w:shd w:val="clear" w:color="auto" w:fill="FFFFFF"/>
        <w:spacing w:before="100" w:beforeAutospacing="1" w:after="100" w:afterAutospacing="1" w:line="240" w:lineRule="auto"/>
        <w:ind w:left="1395"/>
        <w:rPr>
          <w:rFonts w:ascii="Arial" w:eastAsia="Times New Roman" w:hAnsi="Arial" w:cs="Arial"/>
          <w:sz w:val="24"/>
          <w:szCs w:val="24"/>
        </w:rPr>
      </w:pPr>
      <w:ins w:id="3" w:author="Microsoft account" w:date="2015-09-26T17:04:00Z">
        <w:r>
          <w:rPr>
            <w:rFonts w:ascii="Arial" w:eastAsia="Times New Roman" w:hAnsi="Arial" w:cs="Arial"/>
            <w:sz w:val="24"/>
            <w:szCs w:val="24"/>
          </w:rPr>
          <w:t xml:space="preserve">c) </w:t>
        </w:r>
      </w:ins>
      <w:ins w:id="4" w:author="Microsoft account" w:date="2015-09-26T17:06:00Z">
        <w:r>
          <w:rPr>
            <w:rFonts w:ascii="Arial" w:eastAsia="Times New Roman" w:hAnsi="Arial" w:cs="Arial"/>
            <w:sz w:val="24"/>
            <w:szCs w:val="24"/>
          </w:rPr>
          <w:t xml:space="preserve">   </w:t>
        </w:r>
      </w:ins>
      <w:proofErr w:type="gramStart"/>
      <w:ins w:id="5" w:author="Microsoft account" w:date="2015-09-26T17:05:00Z">
        <w:r w:rsidRPr="007D17B6">
          <w:rPr>
            <w:rFonts w:ascii="Arial" w:eastAsia="Times New Roman" w:hAnsi="Arial" w:cs="Arial"/>
            <w:sz w:val="24"/>
            <w:szCs w:val="24"/>
          </w:rPr>
          <w:t>explore</w:t>
        </w:r>
        <w:proofErr w:type="gramEnd"/>
        <w:r w:rsidRPr="007D17B6">
          <w:rPr>
            <w:rFonts w:ascii="Arial" w:eastAsia="Times New Roman" w:hAnsi="Arial" w:cs="Arial"/>
            <w:sz w:val="24"/>
            <w:szCs w:val="24"/>
          </w:rPr>
          <w:t xml:space="preserve"> possible correlations between grant collaboration patterns and grant success (i.e., funding)</w:t>
        </w:r>
      </w:ins>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As discussed during our meeting of July 1, 2015, it would be useful to include in our analysis demographic and other types of Investigator data that may deepen our understanding of collaboration patterns across the VCU community.  In the past, such data has been provided to us in a separate HR Dataset which notably includes V-numbers for all VCU teaching and research faculty.  The V-numbers are unique identifiers for Investigators and can be used effectively</w:t>
      </w:r>
      <w:del w:id="6" w:author="Microsoft account" w:date="2015-09-26T17:08:00Z">
        <w:r w:rsidRPr="007D17B6" w:rsidDel="007D17B6">
          <w:rPr>
            <w:rFonts w:ascii="Arial" w:eastAsia="Times New Roman" w:hAnsi="Arial" w:cs="Arial"/>
            <w:sz w:val="24"/>
            <w:szCs w:val="24"/>
          </w:rPr>
          <w:delText xml:space="preserve"> </w:delText>
        </w:r>
      </w:del>
      <w:r w:rsidRPr="007D17B6">
        <w:rPr>
          <w:rFonts w:ascii="Arial" w:eastAsia="Times New Roman" w:hAnsi="Arial" w:cs="Arial"/>
          <w:sz w:val="24"/>
          <w:szCs w:val="24"/>
        </w:rPr>
        <w:t> to combine information from different datasets, provided all datasets include V-numbers.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xml:space="preserve">Unfortunately, the Grant Collaborations Dataset we currently have includes V-number for ONLY the PI and not for the other Investigators collaborating on a grant.  Based on a previous dataset provided to us in 2014, we know </w:t>
      </w:r>
      <w:del w:id="7" w:author="Microsoft account" w:date="2015-09-26T17:08:00Z">
        <w:r w:rsidRPr="007D17B6" w:rsidDel="007D17B6">
          <w:rPr>
            <w:rFonts w:ascii="Arial" w:eastAsia="Times New Roman" w:hAnsi="Arial" w:cs="Arial"/>
            <w:sz w:val="24"/>
            <w:szCs w:val="24"/>
          </w:rPr>
          <w:delText> </w:delText>
        </w:r>
      </w:del>
      <w:r w:rsidRPr="007D17B6">
        <w:rPr>
          <w:rFonts w:ascii="Arial" w:eastAsia="Times New Roman" w:hAnsi="Arial" w:cs="Arial"/>
          <w:sz w:val="24"/>
          <w:szCs w:val="24"/>
        </w:rPr>
        <w:t>it is feasible to include V-numbers for all Investigators in the Grant Collaboration Dataset.  It seems likely the V-numbers can be included by simply tweaking the existing query that pulls the dataset from the database.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shd w:val="clear" w:color="auto" w:fill="FFFF00"/>
        </w:rPr>
        <w:t xml:space="preserve">Because we anticipate recurring </w:t>
      </w:r>
      <w:del w:id="8" w:author="Microsoft account" w:date="2015-09-26T17:09:00Z">
        <w:r w:rsidRPr="007D17B6" w:rsidDel="007D17B6">
          <w:rPr>
            <w:rFonts w:ascii="Arial" w:eastAsia="Times New Roman" w:hAnsi="Arial" w:cs="Arial"/>
            <w:sz w:val="24"/>
            <w:szCs w:val="24"/>
            <w:shd w:val="clear" w:color="auto" w:fill="FFFF00"/>
          </w:rPr>
          <w:delText> </w:delText>
        </w:r>
      </w:del>
      <w:r w:rsidRPr="007D17B6">
        <w:rPr>
          <w:rFonts w:ascii="Arial" w:eastAsia="Times New Roman" w:hAnsi="Arial" w:cs="Arial"/>
          <w:sz w:val="24"/>
          <w:szCs w:val="24"/>
          <w:shd w:val="clear" w:color="auto" w:fill="FFFF00"/>
        </w:rPr>
        <w:t xml:space="preserve">and ongoing value to application of SNA to the investigator data set, will you </w:t>
      </w:r>
      <w:del w:id="9" w:author="Microsoft account" w:date="2015-09-26T17:09:00Z">
        <w:r w:rsidRPr="007D17B6" w:rsidDel="007D17B6">
          <w:rPr>
            <w:rFonts w:ascii="Arial" w:eastAsia="Times New Roman" w:hAnsi="Arial" w:cs="Arial"/>
            <w:sz w:val="24"/>
            <w:szCs w:val="24"/>
            <w:shd w:val="clear" w:color="auto" w:fill="FFFF00"/>
          </w:rPr>
          <w:delText> </w:delText>
        </w:r>
      </w:del>
      <w:r w:rsidRPr="007D17B6">
        <w:rPr>
          <w:rFonts w:ascii="Arial" w:eastAsia="Times New Roman" w:hAnsi="Arial" w:cs="Arial"/>
          <w:sz w:val="24"/>
          <w:szCs w:val="24"/>
          <w:shd w:val="clear" w:color="auto" w:fill="FFFF00"/>
        </w:rPr>
        <w:t>please request</w:t>
      </w:r>
      <w:ins w:id="10" w:author="Microsoft account" w:date="2015-09-26T17:12:00Z">
        <w:r w:rsidR="0060179B">
          <w:rPr>
            <w:rFonts w:ascii="Arial" w:eastAsia="Times New Roman" w:hAnsi="Arial" w:cs="Arial"/>
            <w:sz w:val="24"/>
            <w:szCs w:val="24"/>
            <w:shd w:val="clear" w:color="auto" w:fill="FFFF00"/>
          </w:rPr>
          <w:t xml:space="preserve"> from the person managing the Grant Collaborations database</w:t>
        </w:r>
      </w:ins>
      <w:ins w:id="11" w:author="Microsoft account" w:date="2015-09-26T17:15:00Z">
        <w:r w:rsidR="0060179B">
          <w:rPr>
            <w:rFonts w:ascii="Arial" w:eastAsia="Times New Roman" w:hAnsi="Arial" w:cs="Arial"/>
            <w:sz w:val="24"/>
            <w:szCs w:val="24"/>
            <w:shd w:val="clear" w:color="auto" w:fill="FFFF00"/>
          </w:rPr>
          <w:t xml:space="preserve"> </w:t>
        </w:r>
      </w:ins>
      <w:ins w:id="12" w:author="Microsoft account" w:date="2015-09-26T17:14:00Z">
        <w:r w:rsidR="0060179B">
          <w:rPr>
            <w:rFonts w:ascii="Arial" w:hAnsi="Arial" w:cs="Arial"/>
            <w:color w:val="222222"/>
            <w:shd w:val="clear" w:color="auto" w:fill="FFFFFF"/>
          </w:rPr>
          <w:t>(James</w:t>
        </w:r>
        <w:r w:rsidR="0060179B">
          <w:rPr>
            <w:rStyle w:val="apple-converted-space"/>
            <w:rFonts w:ascii="Arial" w:hAnsi="Arial" w:cs="Arial"/>
            <w:color w:val="222222"/>
            <w:shd w:val="clear" w:color="auto" w:fill="FFFFFF"/>
          </w:rPr>
          <w:t> </w:t>
        </w:r>
        <w:r w:rsidR="0060179B">
          <w:rPr>
            <w:rFonts w:ascii="Arial" w:hAnsi="Arial" w:cs="Arial"/>
            <w:color w:val="222222"/>
            <w:shd w:val="clear" w:color="auto" w:fill="FFFFFF"/>
          </w:rPr>
          <w:t>Ward, I think)</w:t>
        </w:r>
      </w:ins>
      <w:r w:rsidRPr="007D17B6">
        <w:rPr>
          <w:rFonts w:ascii="Arial" w:eastAsia="Times New Roman" w:hAnsi="Arial" w:cs="Arial"/>
          <w:sz w:val="24"/>
          <w:szCs w:val="24"/>
          <w:shd w:val="clear" w:color="auto" w:fill="FFFF00"/>
        </w:rPr>
        <w:t>: a) a new version of the Grant Collaborations Dataset that includes all V-numbers, and b) ongoing access</w:t>
      </w:r>
      <w:ins w:id="13" w:author="Microsoft account" w:date="2015-09-26T17:15:00Z">
        <w:r w:rsidR="0060179B">
          <w:rPr>
            <w:rFonts w:ascii="Arial" w:eastAsia="Times New Roman" w:hAnsi="Arial" w:cs="Arial"/>
            <w:sz w:val="24"/>
            <w:szCs w:val="24"/>
            <w:shd w:val="clear" w:color="auto" w:fill="FFFF00"/>
          </w:rPr>
          <w:t xml:space="preserve"> to this database</w:t>
        </w:r>
      </w:ins>
      <w:ins w:id="14" w:author="Microsoft account" w:date="2015-09-26T17:16:00Z">
        <w:r w:rsidR="0060179B">
          <w:rPr>
            <w:rFonts w:ascii="Arial" w:eastAsia="Times New Roman" w:hAnsi="Arial" w:cs="Arial"/>
            <w:sz w:val="24"/>
            <w:szCs w:val="24"/>
            <w:shd w:val="clear" w:color="auto" w:fill="FFFF00"/>
          </w:rPr>
          <w:t xml:space="preserve"> </w:t>
        </w:r>
      </w:ins>
      <w:ins w:id="15" w:author="Microsoft account" w:date="2015-09-26T17:17:00Z">
        <w:r w:rsidR="0060179B">
          <w:rPr>
            <w:rFonts w:ascii="Arial" w:eastAsia="Times New Roman" w:hAnsi="Arial" w:cs="Arial"/>
            <w:sz w:val="24"/>
            <w:szCs w:val="24"/>
            <w:shd w:val="clear" w:color="auto" w:fill="FFFF00"/>
          </w:rPr>
          <w:t xml:space="preserve">by Debbie </w:t>
        </w:r>
        <w:proofErr w:type="spellStart"/>
        <w:r w:rsidR="0060179B">
          <w:rPr>
            <w:rFonts w:ascii="Arial" w:eastAsia="Times New Roman" w:hAnsi="Arial" w:cs="Arial"/>
            <w:sz w:val="24"/>
            <w:szCs w:val="24"/>
            <w:shd w:val="clear" w:color="auto" w:fill="FFFF00"/>
          </w:rPr>
          <w:t>DiazGranados</w:t>
        </w:r>
        <w:proofErr w:type="spellEnd"/>
        <w:r w:rsidR="0060179B">
          <w:rPr>
            <w:rFonts w:ascii="Arial" w:eastAsia="Times New Roman" w:hAnsi="Arial" w:cs="Arial"/>
            <w:sz w:val="24"/>
            <w:szCs w:val="24"/>
            <w:shd w:val="clear" w:color="auto" w:fill="FFFF00"/>
          </w:rPr>
          <w:t>, John Palesis, and myself</w:t>
        </w:r>
      </w:ins>
      <w:bookmarkStart w:id="16" w:name="_GoBack"/>
      <w:bookmarkEnd w:id="16"/>
      <w:r w:rsidRPr="007D17B6">
        <w:rPr>
          <w:rFonts w:ascii="Arial" w:eastAsia="Times New Roman" w:hAnsi="Arial" w:cs="Arial"/>
          <w:sz w:val="24"/>
          <w:szCs w:val="24"/>
          <w:shd w:val="clear" w:color="auto" w:fill="FFFF00"/>
        </w:rPr>
        <w:t>, in order that we may run limited studies on our own to address opportunities to improve education, training, or policy regarding clinical and translational research here at VCU?</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 </w:t>
      </w:r>
    </w:p>
    <w:p w:rsidR="007D17B6" w:rsidRPr="007D17B6" w:rsidRDefault="007D17B6" w:rsidP="007D17B6">
      <w:pPr>
        <w:shd w:val="clear" w:color="auto" w:fill="FFFFFF"/>
        <w:spacing w:after="0" w:line="240" w:lineRule="auto"/>
        <w:rPr>
          <w:rFonts w:ascii="Arial" w:eastAsia="Times New Roman" w:hAnsi="Arial" w:cs="Arial"/>
          <w:sz w:val="24"/>
          <w:szCs w:val="24"/>
        </w:rPr>
      </w:pPr>
      <w:r w:rsidRPr="007D17B6">
        <w:rPr>
          <w:rFonts w:ascii="Arial" w:eastAsia="Times New Roman" w:hAnsi="Arial" w:cs="Arial"/>
          <w:sz w:val="24"/>
          <w:szCs w:val="24"/>
        </w:rPr>
        <w:t>Paul</w:t>
      </w:r>
    </w:p>
    <w:p w:rsidR="005054E9" w:rsidRPr="007D17B6" w:rsidRDefault="005054E9"/>
    <w:sectPr w:rsidR="005054E9" w:rsidRPr="007D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66ee560c6b8fa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B6"/>
    <w:rsid w:val="005054E9"/>
    <w:rsid w:val="0060179B"/>
    <w:rsid w:val="007D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967E7-5467-49DB-9B90-6C9CFA0B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2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2015-09-26T20:59:00Z</dcterms:created>
  <dcterms:modified xsi:type="dcterms:W3CDTF">2015-09-26T21:20:00Z</dcterms:modified>
</cp:coreProperties>
</file>